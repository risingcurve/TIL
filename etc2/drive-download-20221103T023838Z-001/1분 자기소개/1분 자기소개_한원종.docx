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60" w:right="0" w:firstLine="0"/>
        <w:jc w:val="both"/>
        <w:rPr>
          <w:rFonts w:ascii="Gulim" w:cs="Gulim" w:eastAsia="Gulim" w:hAnsi="Gulim"/>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안녕하십니까? SSAFY 8기 지원자 한원종입니다. </w:t>
      </w:r>
      <w:r w:rsidDel="00000000" w:rsidR="00000000" w:rsidRPr="00000000">
        <w:rPr>
          <w:rtl w:val="0"/>
        </w:rPr>
        <w:t xml:space="preserve">저는 이용자에게 더 나은 경험을 제공하는 소프트웨어를 만들고자 SSAFY에 지원하게 되었습니다.</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60" w:right="0" w:firstLine="0"/>
        <w:jc w:val="left"/>
        <w:rPr>
          <w:rFonts w:ascii="Gulim" w:cs="Gulim" w:eastAsia="Gulim" w:hAnsi="Gulim"/>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60" w:right="0" w:firstLine="0"/>
        <w:jc w:val="both"/>
        <w:rPr/>
      </w:pPr>
      <w:r w:rsidDel="00000000" w:rsidR="00000000" w:rsidRPr="00000000">
        <w:rPr>
          <w:rtl w:val="0"/>
        </w:rPr>
        <w:t xml:space="preserve"> </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저는 ’데이터베이스’라는 수업을 수</w:t>
      </w:r>
      <w:r w:rsidDel="00000000" w:rsidR="00000000" w:rsidRPr="00000000">
        <w:rPr>
          <w:rtl w:val="0"/>
        </w:rPr>
        <w:t xml:space="preserve">강한 경험이 있</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는데, 이 수업에서 ‘학생별 맞춤 수강 신청’이라는 컨셉으로 소규모의 DB를 구축하는 협업 프로젝트를 진행했습니다. </w:t>
      </w:r>
      <w:r w:rsidDel="00000000" w:rsidR="00000000" w:rsidRPr="00000000">
        <w:rPr>
          <w:rtl w:val="0"/>
        </w:rPr>
        <w:t xml:space="preserve">저는 이를 통해서 쿼리를 통해 원하는 것을 구현하고, </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무</w:t>
      </w:r>
      <w:r w:rsidDel="00000000" w:rsidR="00000000" w:rsidRPr="00000000">
        <w:rPr>
          <w:rtl w:val="0"/>
        </w:rPr>
        <w:t xml:space="preserve">언가</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를 </w:t>
      </w:r>
      <w:r w:rsidDel="00000000" w:rsidR="00000000" w:rsidRPr="00000000">
        <w:rPr>
          <w:rtl w:val="0"/>
        </w:rPr>
        <w:t xml:space="preserve">함께</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고민하고 </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만들어간다는 것에서 </w:t>
      </w:r>
      <w:r w:rsidDel="00000000" w:rsidR="00000000" w:rsidRPr="00000000">
        <w:rPr>
          <w:rtl w:val="0"/>
        </w:rPr>
        <w:t xml:space="preserve">개발에 대한 흥미를</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느낄 수 있었습니다.</w:t>
      </w:r>
      <w:r w:rsidDel="00000000" w:rsidR="00000000" w:rsidRPr="00000000">
        <w:rPr>
          <w:rtl w:val="0"/>
        </w:rPr>
        <w:t xml:space="preserve"> 또한 코딩에 관한 지식도 중요하지만, 문제를 구조화하고 이를 논리적이고 순차적으로 해결할 수 있는 능력이 더욱 중요하다는 것을 깨달았습니다. 그리고 그러한 노력의 결과물이 다른 사람에게 더 나은 경험을 제공할 수 있다는 것에 희열을 느낄 수 있었습니다.</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60" w:right="0" w:firstLine="0"/>
        <w:jc w:val="both"/>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60" w:right="0" w:firstLine="0"/>
        <w:jc w:val="both"/>
        <w:rPr/>
      </w:pPr>
      <w:r w:rsidDel="00000000" w:rsidR="00000000" w:rsidRPr="00000000">
        <w:rPr>
          <w:rtl w:val="0"/>
        </w:rPr>
        <w:t xml:space="preserve"> </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SSAFY를 통해서 </w:t>
      </w:r>
      <w:r w:rsidDel="00000000" w:rsidR="00000000" w:rsidRPr="00000000">
        <w:rPr>
          <w:rtl w:val="0"/>
        </w:rPr>
        <w:t xml:space="preserve">단순히 코딩만 잘하는 개발자가 아닌 컴퓨팅 사고를 통해 문제에 올바르게 접근하여 소프트웨어에 올바른 가치를 담아낼 수 있는 개발자로 성장하고 싶습니다.</w:t>
      </w:r>
    </w:p>
    <w:sdt>
      <w:sdtPr>
        <w:tag w:val="goog_rdk_2"/>
      </w:sdtPr>
      <w:sdtContent>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60" w:right="0" w:firstLine="0"/>
            <w:jc w:val="both"/>
            <w:rPr>
              <w:ins w:author="박종혁" w:id="0" w:date="2022-06-19T13:44:38Z"/>
            </w:rPr>
          </w:pPr>
          <w:sdt>
            <w:sdtPr>
              <w:tag w:val="goog_rdk_1"/>
            </w:sdtPr>
            <w:sdtContent>
              <w:ins w:author="박종혁" w:id="0" w:date="2022-06-19T13:44:38Z">
                <w:r w:rsidDel="00000000" w:rsidR="00000000" w:rsidRPr="00000000">
                  <w:rPr>
                    <w:rtl w:val="0"/>
                  </w:rPr>
                </w:r>
              </w:ins>
            </w:sdtContent>
          </w:sdt>
        </w:p>
      </w:sdtContent>
    </w:sdt>
    <w:sdt>
      <w:sdtPr>
        <w:tag w:val="goog_rdk_4"/>
      </w:sdtPr>
      <w:sdtContent>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60" w:right="0" w:firstLine="0"/>
            <w:jc w:val="both"/>
            <w:rPr>
              <w:ins w:author="박종혁" w:id="0" w:date="2022-06-19T13:44:38Z"/>
            </w:rPr>
          </w:pPr>
          <w:sdt>
            <w:sdtPr>
              <w:tag w:val="goog_rdk_3"/>
            </w:sdtPr>
            <w:sdtContent>
              <w:ins w:author="박종혁" w:id="0" w:date="2022-06-19T13:44:38Z">
                <w:r w:rsidDel="00000000" w:rsidR="00000000" w:rsidRPr="00000000">
                  <w:rPr>
                    <w:rtl w:val="0"/>
                  </w:rPr>
                </w:r>
              </w:ins>
            </w:sdtContent>
          </w:sdt>
        </w:p>
      </w:sdtContent>
    </w:sdt>
    <w:sdt>
      <w:sdtPr>
        <w:tag w:val="goog_rdk_6"/>
      </w:sdtPr>
      <w:sdtContent>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60" w:right="0" w:firstLine="0"/>
            <w:jc w:val="both"/>
            <w:rPr>
              <w:ins w:author="박종혁" w:id="0" w:date="2022-06-19T13:44:38Z"/>
            </w:rPr>
          </w:pPr>
          <w:sdt>
            <w:sdtPr>
              <w:tag w:val="goog_rdk_5"/>
            </w:sdtPr>
            <w:sdtContent>
              <w:ins w:author="박종혁" w:id="0" w:date="2022-06-19T13:44:38Z">
                <w:r w:rsidDel="00000000" w:rsidR="00000000" w:rsidRPr="00000000">
                  <w:rPr>
                    <w:rtl w:val="0"/>
                  </w:rPr>
                  <w:t xml:space="preserve">기술 면접 질문</w:t>
                </w:r>
              </w:ins>
            </w:sdtContent>
          </w:sdt>
        </w:p>
      </w:sdtContent>
    </w:sdt>
    <w:sdt>
      <w:sdtPr>
        <w:tag w:val="goog_rdk_8"/>
      </w:sdtPr>
      <w:sdtContent>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60" w:right="0" w:firstLine="0"/>
            <w:jc w:val="both"/>
            <w:rPr>
              <w:ins w:author="박종혁" w:id="0" w:date="2022-06-19T13:44:38Z"/>
            </w:rPr>
          </w:pPr>
          <w:sdt>
            <w:sdtPr>
              <w:tag w:val="goog_rdk_7"/>
            </w:sdtPr>
            <w:sdtContent>
              <w:ins w:author="박종혁" w:id="0" w:date="2022-06-19T13:44:38Z">
                <w:r w:rsidDel="00000000" w:rsidR="00000000" w:rsidRPr="00000000">
                  <w:rPr>
                    <w:rtl w:val="0"/>
                  </w:rPr>
                  <w:t xml:space="preserve">박종혁: 사용한 db, 사용한 db의 특징</w:t>
                </w:r>
              </w:ins>
            </w:sdtContent>
          </w:sdt>
        </w:p>
      </w:sdtContent>
    </w:sdt>
    <w:sdt>
      <w:sdtPr>
        <w:tag w:val="goog_rdk_10"/>
      </w:sdtPr>
      <w:sdtContent>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60" w:right="0" w:firstLine="0"/>
            <w:jc w:val="both"/>
            <w:rPr>
              <w:ins w:author="박종혁" w:id="0" w:date="2022-06-19T13:44:38Z"/>
            </w:rPr>
          </w:pPr>
          <w:sdt>
            <w:sdtPr>
              <w:tag w:val="goog_rdk_9"/>
            </w:sdtPr>
            <w:sdtContent>
              <w:ins w:author="박종혁" w:id="0" w:date="2022-06-19T13:44:38Z">
                <w:r w:rsidDel="00000000" w:rsidR="00000000" w:rsidRPr="00000000">
                  <w:rPr>
                    <w:rtl w:val="0"/>
                  </w:rPr>
                  <w:t xml:space="preserve">어떤 쿼리를 사용했는지</w:t>
                </w:r>
              </w:ins>
            </w:sdtContent>
          </w:sdt>
        </w:p>
      </w:sdtContent>
    </w:sdt>
    <w:sdt>
      <w:sdtPr>
        <w:tag w:val="goog_rdk_12"/>
      </w:sdtPr>
      <w:sdtContent>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60" w:right="0" w:firstLine="0"/>
            <w:jc w:val="both"/>
            <w:rPr>
              <w:ins w:author="박종혁" w:id="0" w:date="2022-06-19T13:44:38Z"/>
            </w:rPr>
          </w:pPr>
          <w:sdt>
            <w:sdtPr>
              <w:tag w:val="goog_rdk_11"/>
            </w:sdtPr>
            <w:sdtContent>
              <w:ins w:author="박종혁" w:id="0" w:date="2022-06-19T13:44:38Z">
                <w:r w:rsidDel="00000000" w:rsidR="00000000" w:rsidRPr="00000000">
                  <w:rPr>
                    <w:rtl w:val="0"/>
                  </w:rPr>
                  <w:t xml:space="preserve">sql, nosql의 차이와 각 예시 하나씩</w:t>
                </w:r>
                <w:r w:rsidDel="00000000" w:rsidR="00000000" w:rsidRPr="00000000">
                  <w:rPr>
                    <w:rtl w:val="0"/>
                  </w:rPr>
                </w:r>
              </w:ins>
            </w:sdtContent>
          </w:sdt>
        </w:p>
      </w:sdtContent>
    </w:sdt>
    <w:sdt>
      <w:sdtPr>
        <w:tag w:val="goog_rdk_14"/>
      </w:sdtPr>
      <w:sdtContent>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60" w:right="0" w:firstLine="0"/>
            <w:jc w:val="both"/>
            <w:rPr>
              <w:ins w:author="박종혁" w:id="0" w:date="2022-06-19T13:44:38Z"/>
            </w:rPr>
          </w:pPr>
          <w:sdt>
            <w:sdtPr>
              <w:tag w:val="goog_rdk_13"/>
            </w:sdtPr>
            <w:sdtContent>
              <w:ins w:author="박종혁" w:id="0" w:date="2022-06-19T13:44:38Z">
                <w:r w:rsidDel="00000000" w:rsidR="00000000" w:rsidRPr="00000000">
                  <w:rPr>
                    <w:rtl w:val="0"/>
                  </w:rPr>
                </w:r>
              </w:ins>
            </w:sdtContent>
          </w:sdt>
        </w:p>
      </w:sdtContent>
    </w:sdt>
    <w:sdt>
      <w:sdtPr>
        <w:tag w:val="goog_rdk_16"/>
      </w:sdtPr>
      <w:sdtContent>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60" w:right="0" w:firstLine="0"/>
            <w:jc w:val="both"/>
            <w:rPr>
              <w:ins w:author="박종혁" w:id="0" w:date="2022-06-19T13:44:38Z"/>
            </w:rPr>
          </w:pPr>
          <w:sdt>
            <w:sdtPr>
              <w:tag w:val="goog_rdk_15"/>
            </w:sdtPr>
            <w:sdtContent>
              <w:ins w:author="박종혁" w:id="0" w:date="2022-06-19T13:44:38Z">
                <w:r w:rsidDel="00000000" w:rsidR="00000000" w:rsidRPr="00000000">
                  <w:rPr>
                    <w:rtl w:val="0"/>
                  </w:rPr>
                </w:r>
              </w:ins>
            </w:sdtContent>
          </w:sdt>
        </w:p>
      </w:sdtContent>
    </w:sdt>
    <w:sdt>
      <w:sdtPr>
        <w:tag w:val="goog_rdk_18"/>
      </w:sdtPr>
      <w:sdtContent>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60" w:right="0" w:firstLine="0"/>
            <w:jc w:val="both"/>
            <w:rPr>
              <w:ins w:author="박종혁" w:id="0" w:date="2022-06-19T13:44:38Z"/>
            </w:rPr>
          </w:pPr>
          <w:sdt>
            <w:sdtPr>
              <w:tag w:val="goog_rdk_17"/>
            </w:sdtPr>
            <w:sdtContent>
              <w:ins w:author="박종혁" w:id="0" w:date="2022-06-19T13:44:38Z">
                <w:r w:rsidDel="00000000" w:rsidR="00000000" w:rsidRPr="00000000">
                  <w:rPr>
                    <w:rtl w:val="0"/>
                  </w:rPr>
                  <w:t xml:space="preserve">임현진 : </w:t>
                </w:r>
              </w:ins>
            </w:sdtContent>
          </w:sdt>
        </w:p>
      </w:sdtContent>
    </w:sdt>
    <w:sdt>
      <w:sdtPr>
        <w:tag w:val="goog_rdk_20"/>
      </w:sdtPr>
      <w:sdtContent>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60" w:right="0" w:firstLine="0"/>
            <w:jc w:val="both"/>
            <w:rPr>
              <w:ins w:author="박종혁" w:id="0" w:date="2022-06-19T13:44:38Z"/>
            </w:rPr>
          </w:pPr>
          <w:sdt>
            <w:sdtPr>
              <w:tag w:val="goog_rdk_19"/>
            </w:sdtPr>
            <w:sdtContent>
              <w:ins w:author="박종혁" w:id="0" w:date="2022-06-19T13:44:38Z">
                <w:r w:rsidDel="00000000" w:rsidR="00000000" w:rsidRPr="00000000">
                  <w:rPr>
                    <w:rtl w:val="0"/>
                  </w:rPr>
                  <w:t xml:space="preserve">자기소개) 소규모의 DB 어떤 프로그램 사용해서 했는지/ 데이터 베이스에서 무엇을 배웠는지/ 함께 만들어갔다고 했는데 해당 협업 내용 설명/ </w:t>
                </w:r>
              </w:ins>
            </w:sdtContent>
          </w:sdt>
        </w:p>
      </w:sdtContent>
    </w:sdt>
    <w:sdt>
      <w:sdtPr>
        <w:tag w:val="goog_rdk_22"/>
      </w:sdtPr>
      <w:sdtContent>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60" w:right="0" w:firstLine="0"/>
            <w:jc w:val="both"/>
            <w:rPr>
              <w:ins w:author="박종혁" w:id="0" w:date="2022-06-19T13:44:38Z"/>
            </w:rPr>
          </w:pPr>
          <w:sdt>
            <w:sdtPr>
              <w:tag w:val="goog_rdk_21"/>
            </w:sdtPr>
            <w:sdtContent>
              <w:ins w:author="박종혁" w:id="0" w:date="2022-06-19T13:44:38Z">
                <w:r w:rsidDel="00000000" w:rsidR="00000000" w:rsidRPr="00000000">
                  <w:rPr>
                    <w:rtl w:val="0"/>
                  </w:rPr>
                  <w:t xml:space="preserve">에세이) 일련번호를 수기로 재입력 하는게 비효율적이라 관련 서비스를 구현해보고싶다고 하셨는데 구현 기술 및 방법을 찾아본적 있는지/ 인터넷 프로그래밍과목에서 공부한 언어? 기술? php가 무엇인지, 기업과 소비자의 관계를 강화하는 SW 사례/ DB의 원리, 프로그래밍에 관한 기본적인 원리가 무엇인지/  </w:t>
                </w:r>
                <w:r w:rsidDel="00000000" w:rsidR="00000000" w:rsidRPr="00000000">
                  <w:rPr>
                    <w:rtl w:val="0"/>
                  </w:rPr>
                </w:r>
              </w:ins>
            </w:sdtContent>
          </w:sdt>
        </w:p>
      </w:sdtContent>
    </w:sdt>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60" w:right="0" w:firstLine="0"/>
        <w:jc w:val="both"/>
        <w:rPr/>
      </w:pPr>
      <w:r w:rsidDel="00000000" w:rsidR="00000000" w:rsidRPr="00000000">
        <w:rPr>
          <w:rtl w:val="0"/>
        </w:rPr>
        <w:t xml:space="preserve">내일 면접 좋은 소식 있길 응원하겠습니다! 싸피에서 뵈어요!!!!</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60" w:right="0" w:firstLine="0"/>
        <w:jc w:val="both"/>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60" w:right="0" w:firstLine="0"/>
        <w:jc w:val="both"/>
        <w:rPr/>
      </w:pPr>
      <w:r w:rsidDel="00000000" w:rsidR="00000000" w:rsidRPr="00000000">
        <w:rPr>
          <w:rtl w:val="0"/>
        </w:rPr>
        <w:t xml:space="preserve">감사합니다! 저도 여러분 응원하겠습니다!</w:t>
      </w:r>
      <w:r w:rsidDel="00000000" w:rsidR="00000000" w:rsidRPr="00000000">
        <w:rPr>
          <w:rtl w:val="0"/>
        </w:rPr>
      </w:r>
    </w:p>
    <w:p w:rsidR="00000000" w:rsidDel="00000000" w:rsidP="00000000" w:rsidRDefault="00000000" w:rsidRPr="00000000" w14:paraId="00000014">
      <w:pPr>
        <w:rPr/>
      </w:pPr>
      <w:r w:rsidDel="00000000" w:rsidR="00000000" w:rsidRPr="00000000">
        <w:br w:type="page"/>
      </w:r>
      <w:r w:rsidDel="00000000" w:rsidR="00000000" w:rsidRPr="00000000">
        <w:rPr>
          <w:rtl w:val="0"/>
        </w:rPr>
        <w:t xml:space="preserve">취업 비전은 어떻게 담아낼지 아직 고민 중입니다.</w:t>
      </w:r>
    </w:p>
    <w:p w:rsidR="00000000" w:rsidDel="00000000" w:rsidP="00000000" w:rsidRDefault="00000000" w:rsidRPr="00000000" w14:paraId="00000015">
      <w:pPr>
        <w:rPr/>
      </w:pPr>
      <w:r w:rsidDel="00000000" w:rsidR="00000000" w:rsidRPr="00000000">
        <w:rPr>
          <w:rtl w:val="0"/>
        </w:rPr>
        <w:t xml:space="preserve">ㅡㅡㅡㅡㅡㅡㅡㅡㅡㅡㅡㅡㅡㅡㅡㅡㅡㅡㅡㅡㅡㅡㅡㅡㅡㅡㅡㅡㅡㅡㅡㅡㅡㅡㅡㅡㅡㅡㅡㅡㅡㅡㅡㅡㅡ</w:t>
      </w:r>
    </w:p>
    <w:p w:rsidR="00000000" w:rsidDel="00000000" w:rsidP="00000000" w:rsidRDefault="00000000" w:rsidRPr="00000000" w14:paraId="00000016">
      <w:pPr>
        <w:rPr/>
      </w:pPr>
      <w:r w:rsidDel="00000000" w:rsidR="00000000" w:rsidRPr="00000000">
        <w:rPr>
          <w:rtl w:val="0"/>
        </w:rPr>
        <w:t xml:space="preserve">김형균 : 제가 말씀 드릴 부분은 다른 분들의 의견도 여쭤보아야 할꺼 같습니다. 1분 자기소개서가 자기를 소개하는 글인데 첫 문단을 읽으면 내가 어떤 사람이라는 소개하는 글의 느낌보다는 수업을 수강한 것에 대한 느낀점(?) 인거 같다는 생각이 듭니다. 그거를 제외하고는 경험을 토대로 알차게 구성되어져 있다고 생각이 듭니다. 제 의견이기 때문에 이 부분은 다른 분들과 좀 더 상의가 필요하다 판단이 됩니다.  </w:t>
      </w:r>
    </w:p>
    <w:p w:rsidR="00000000" w:rsidDel="00000000" w:rsidP="00000000" w:rsidRDefault="00000000" w:rsidRPr="00000000" w14:paraId="00000017">
      <w:pPr>
        <w:rPr/>
      </w:pPr>
      <w:r w:rsidDel="00000000" w:rsidR="00000000" w:rsidRPr="00000000">
        <w:rPr>
          <w:rtl w:val="0"/>
        </w:rPr>
        <w:t xml:space="preserve">-&gt; 의견 감사합니다! 다시 고민해 보겠습니다!</w:t>
      </w:r>
    </w:p>
    <w:p w:rsidR="00000000" w:rsidDel="00000000" w:rsidP="00000000" w:rsidRDefault="00000000" w:rsidRPr="00000000" w14:paraId="00000018">
      <w:pPr>
        <w:rPr/>
      </w:pPr>
      <w:r w:rsidDel="00000000" w:rsidR="00000000" w:rsidRPr="00000000">
        <w:rPr>
          <w:rtl w:val="0"/>
        </w:rPr>
        <w:t xml:space="preserve">임현진 : 기사를 보다가 원종님과 걸맞는 사례라 생각되어 링크 첨부합니다.</w:t>
      </w:r>
    </w:p>
    <w:p w:rsidR="00000000" w:rsidDel="00000000" w:rsidP="00000000" w:rsidRDefault="00000000" w:rsidRPr="00000000" w14:paraId="00000019">
      <w:pPr>
        <w:rPr/>
      </w:pPr>
      <w:hyperlink r:id="rId7">
        <w:r w:rsidDel="00000000" w:rsidR="00000000" w:rsidRPr="00000000">
          <w:rPr>
            <w:color w:val="1155cc"/>
            <w:u w:val="single"/>
            <w:rtl w:val="0"/>
          </w:rPr>
          <w:t xml:space="preserve">https://www.ajunews.com/view/20220331112333704</w:t>
        </w:r>
      </w:hyperlink>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해당 사례가 초반 원종님께서 말씀하신 고객경험을 향상시킨 서비스라고 생각합니다. 이런 사례를 구체적으로 언급하며 만들고 싶은 서비스 혹은 그 가치에 대해 언급하신다면 좀더 설득력 있을 것이라 생각됩니다. 취업비전 혹은 만들고 싶은 서비스에 대한 언급을 추가하시면 좋을 것 같습니다. </w:t>
      </w:r>
    </w:p>
    <w:p w:rsidR="00000000" w:rsidDel="00000000" w:rsidP="00000000" w:rsidRDefault="00000000" w:rsidRPr="00000000" w14:paraId="0000001B">
      <w:pPr>
        <w:rPr/>
      </w:pPr>
      <w:r w:rsidDel="00000000" w:rsidR="00000000" w:rsidRPr="00000000">
        <w:rPr>
          <w:rtl w:val="0"/>
        </w:rPr>
        <w:t xml:space="preserve">-&gt; 감사합니다! 많은 도움이 될 것 같습니다!</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박종혁: 쿼리를 작성하는 과정에서 어려움이 있었고 이를 컴퓨팅적 사고로 개선하여서 아 단순히 코딩만 잘하는 게 아닌 문제에 올바르게 접근하는게 중요하구나! 라는 동기부여가 제시되면 어떨까요?</w:t>
      </w:r>
    </w:p>
    <w:p w:rsidR="00000000" w:rsidDel="00000000" w:rsidP="00000000" w:rsidRDefault="00000000" w:rsidRPr="00000000" w14:paraId="0000001E">
      <w:pPr>
        <w:rPr/>
      </w:pPr>
      <w:r w:rsidDel="00000000" w:rsidR="00000000" w:rsidRPr="00000000">
        <w:rPr>
          <w:rtl w:val="0"/>
        </w:rPr>
        <w:t xml:space="preserve">그리고 형균님이 말씀하신 부분도 동의합니다. 개발에 대한 흥미를 느끼고 더 나아가 직접 개발을 통해 무언가 구현하고 싶다고 작성하시면 더 강렬한 동기부여가 느껴지지않을까 싶습네다</w:t>
      </w:r>
    </w:p>
    <w:p w:rsidR="00000000" w:rsidDel="00000000" w:rsidP="00000000" w:rsidRDefault="00000000" w:rsidRPr="00000000" w14:paraId="0000001F">
      <w:pPr>
        <w:widowControl w:val="1"/>
        <w:spacing w:after="0" w:line="240" w:lineRule="auto"/>
        <w:ind w:left="0" w:firstLine="0"/>
        <w:rPr/>
      </w:pPr>
      <w:r w:rsidDel="00000000" w:rsidR="00000000" w:rsidRPr="00000000">
        <w:rPr>
          <w:rtl w:val="0"/>
        </w:rPr>
        <w:t xml:space="preserve">임현진: 구체적인 경험으로 서술한 것은 좋아보입니다. 다만 경험에서 어떤점이 아쉬워서 싸피에서 어떤 지식을 얻고 싶다라는 싸피의 필요성 어필이 추가되면 더 좋을 듯 합니다.</w:t>
      </w:r>
    </w:p>
    <w:p w:rsidR="00000000" w:rsidDel="00000000" w:rsidP="00000000" w:rsidRDefault="00000000" w:rsidRPr="00000000" w14:paraId="00000020">
      <w:pPr>
        <w:widowControl w:val="1"/>
        <w:spacing w:after="0" w:line="240" w:lineRule="auto"/>
        <w:ind w:left="0" w:firstLine="0"/>
        <w:rPr/>
      </w:pPr>
      <w:r w:rsidDel="00000000" w:rsidR="00000000" w:rsidRPr="00000000">
        <w:rPr>
          <w:rtl w:val="0"/>
        </w:rPr>
      </w:r>
    </w:p>
    <w:p w:rsidR="00000000" w:rsidDel="00000000" w:rsidP="00000000" w:rsidRDefault="00000000" w:rsidRPr="00000000" w14:paraId="00000021">
      <w:pPr>
        <w:widowControl w:val="1"/>
        <w:spacing w:after="0" w:line="240" w:lineRule="auto"/>
        <w:ind w:left="0" w:firstLine="0"/>
        <w:rPr/>
      </w:pPr>
      <w:r w:rsidDel="00000000" w:rsidR="00000000" w:rsidRPr="00000000">
        <w:rPr>
          <w:rtl w:val="0"/>
        </w:rPr>
        <w:t xml:space="preserve">-&gt; 좋은 의견들 감사합니다! 마저 반영하도록 노력해 보겠습니다.</w:t>
      </w:r>
      <w:r w:rsidDel="00000000" w:rsidR="00000000" w:rsidRPr="00000000">
        <w:rPr>
          <w:rtl w:val="0"/>
        </w:rPr>
      </w:r>
    </w:p>
    <w:sectPr>
      <w:pgSz w:h="16838" w:w="11906" w:orient="portrait"/>
      <w:pgMar w:bottom="1440" w:top="1701" w:left="1440" w:right="144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Malgun Gothic"/>
  <w:font w:name="Georgia"/>
  <w:font w:name="Gulim"/>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algun Gothic" w:cs="Malgun Gothic" w:eastAsia="Malgun Gothic" w:hAnsi="Malgun Gothic"/>
        <w:lang w:val="en-US"/>
      </w:rPr>
    </w:rPrDefault>
    <w:pPrDefault>
      <w:pPr>
        <w:widowControl w:val="0"/>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pPr>
      <w:widowControl w:val="0"/>
      <w:wordWrap w:val="0"/>
      <w:autoSpaceDE w:val="0"/>
      <w:autoSpaceDN w:val="0"/>
    </w:p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List Paragraph"/>
    <w:basedOn w:val="a"/>
    <w:uiPriority w:val="34"/>
    <w:qFormat w:val="1"/>
    <w:rsid w:val="000202D8"/>
    <w:pPr>
      <w:ind w:left="800" w:leftChars="40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ajunews.com/view/20220331112333704"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uTth3fa+NbIKa47WLb73aNsXg==">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2022-06-17T09:00:00Z</dcterms:created>
  <dc:creator>한 원종</dc:creator>
</cp:coreProperties>
</file>